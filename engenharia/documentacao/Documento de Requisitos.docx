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240" w:after="240"/>
        <w:jc w:val="center"/>
        <w:rPr>
          <w:sz w:val="38"/>
          <w:szCs w:val="38"/>
        </w:rPr>
      </w:pPr>
      <w:r>
        <w:rPr>
          <w:b/>
          <w:sz w:val="38"/>
          <w:szCs w:val="38"/>
        </w:rPr>
        <w:t>Documento de Requisitos de Software</w:t>
      </w:r>
    </w:p>
    <w:p>
      <w:pPr>
        <w:pStyle w:val="LOnormal"/>
        <w:spacing w:before="240" w:after="0"/>
        <w:rPr/>
      </w:pPr>
      <w:r>
        <w:rPr/>
      </w:r>
    </w:p>
    <w:p>
      <w:pPr>
        <w:pStyle w:val="LOnormal"/>
        <w:spacing w:before="240" w:after="0"/>
        <w:rPr/>
      </w:pPr>
      <w:r>
        <w:rPr/>
      </w:r>
    </w:p>
    <w:p>
      <w:pPr>
        <w:pStyle w:val="LOnormal"/>
        <w:spacing w:before="240" w:after="0"/>
        <w:jc w:val="center"/>
        <w:rPr>
          <w:b/>
          <w:b/>
          <w:sz w:val="28"/>
          <w:szCs w:val="28"/>
        </w:rPr>
      </w:pPr>
      <w:r>
        <w:rPr>
          <w:b/>
          <w:sz w:val="28"/>
          <w:szCs w:val="28"/>
        </w:rPr>
        <w:t>A-LADIA</w:t>
      </w:r>
    </w:p>
    <w:p>
      <w:pPr>
        <w:pStyle w:val="LOnormal"/>
        <w:spacing w:before="240" w:after="0"/>
        <w:jc w:val="center"/>
        <w:rPr>
          <w:sz w:val="28"/>
          <w:szCs w:val="28"/>
        </w:rPr>
      </w:pPr>
      <w:r>
        <w:rPr>
          <w:sz w:val="28"/>
          <w:szCs w:val="28"/>
        </w:rPr>
        <w:t>1.0</w:t>
      </w:r>
    </w:p>
    <w:p>
      <w:pPr>
        <w:pStyle w:val="LOnormal"/>
        <w:spacing w:before="240" w:after="0"/>
        <w:jc w:val="center"/>
        <w:rPr/>
      </w:pPr>
      <w:r>
        <w:rPr/>
      </w:r>
    </w:p>
    <w:p>
      <w:pPr>
        <w:pStyle w:val="LOnormal"/>
        <w:spacing w:before="240" w:after="0"/>
        <w:jc w:val="center"/>
        <w:rPr/>
      </w:pPr>
      <w:r>
        <w:rPr/>
      </w:r>
    </w:p>
    <w:p>
      <w:pPr>
        <w:pStyle w:val="LOnormal"/>
        <w:spacing w:before="240" w:after="0"/>
        <w:jc w:val="center"/>
        <w:rPr/>
      </w:pPr>
      <w:r>
        <w:rPr/>
      </w:r>
    </w:p>
    <w:p>
      <w:pPr>
        <w:pStyle w:val="LOnormal"/>
        <w:spacing w:before="240" w:after="240"/>
        <w:jc w:val="center"/>
        <w:rPr/>
      </w:pPr>
      <w:r>
        <w:rPr/>
      </w:r>
    </w:p>
    <w:p>
      <w:pPr>
        <w:pStyle w:val="LOnormal"/>
        <w:spacing w:before="240" w:after="240"/>
        <w:jc w:val="center"/>
        <w:rPr/>
      </w:pPr>
      <w:r>
        <w:rPr/>
      </w:r>
    </w:p>
    <w:p>
      <w:pPr>
        <w:pStyle w:val="LOnormal"/>
        <w:spacing w:before="240" w:after="240"/>
        <w:jc w:val="center"/>
        <w:rPr>
          <w:b/>
          <w:b/>
          <w:sz w:val="28"/>
          <w:szCs w:val="28"/>
        </w:rPr>
      </w:pPr>
      <w:r>
        <w:rPr>
          <w:b/>
          <w:sz w:val="28"/>
          <w:szCs w:val="28"/>
        </w:rPr>
        <w:t>Desenvolvedores/Analistas</w:t>
      </w:r>
    </w:p>
    <w:p>
      <w:pPr>
        <w:pStyle w:val="LOnormal"/>
        <w:spacing w:before="240" w:after="240"/>
        <w:jc w:val="center"/>
        <w:rPr>
          <w:sz w:val="28"/>
          <w:szCs w:val="28"/>
        </w:rPr>
      </w:pPr>
      <w:r>
        <w:rPr>
          <w:sz w:val="28"/>
          <w:szCs w:val="28"/>
        </w:rPr>
        <w:t>André Gomes Nogueira de Oliveira</w:t>
      </w:r>
    </w:p>
    <w:p>
      <w:pPr>
        <w:pStyle w:val="LOnormal"/>
        <w:spacing w:before="240" w:after="240"/>
        <w:jc w:val="center"/>
        <w:rPr>
          <w:sz w:val="28"/>
          <w:szCs w:val="28"/>
        </w:rPr>
      </w:pPr>
      <w:r>
        <w:rPr>
          <w:sz w:val="28"/>
          <w:szCs w:val="28"/>
        </w:rPr>
        <w:t>André Luiz de Souza Lima Júnior</w:t>
      </w:r>
    </w:p>
    <w:p>
      <w:pPr>
        <w:pStyle w:val="LOnormal"/>
        <w:spacing w:before="240" w:after="0"/>
        <w:jc w:val="center"/>
        <w:rPr>
          <w:sz w:val="28"/>
          <w:szCs w:val="28"/>
        </w:rPr>
      </w:pPr>
      <w:r>
        <w:rPr>
          <w:sz w:val="28"/>
          <w:szCs w:val="28"/>
        </w:rPr>
        <w:t>Felipe  de Lima Caetano Azevedo</w:t>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pPr>
      <w:r>
        <w:rPr/>
      </w:r>
    </w:p>
    <w:p>
      <w:pPr>
        <w:pStyle w:val="LOnormal"/>
        <w:spacing w:before="60" w:after="0"/>
        <w:rPr/>
      </w:pPr>
      <w:r>
        <w:rPr/>
      </w:r>
    </w:p>
    <w:p>
      <w:pPr>
        <w:pStyle w:val="LOnormal"/>
        <w:spacing w:before="60" w:after="0"/>
        <w:jc w:val="center"/>
        <w:rPr/>
      </w:pPr>
      <w:r>
        <w:rPr/>
      </w:r>
    </w:p>
    <w:p>
      <w:pPr>
        <w:pStyle w:val="LOnormal"/>
        <w:spacing w:before="60" w:after="0"/>
        <w:jc w:val="center"/>
        <w:rPr/>
      </w:pPr>
      <w:r>
        <w:rPr/>
      </w:r>
    </w:p>
    <w:p>
      <w:pPr>
        <w:pStyle w:val="LOnormal"/>
        <w:spacing w:before="60" w:after="0"/>
        <w:jc w:val="center"/>
        <w:rPr>
          <w:b/>
          <w:b/>
          <w:sz w:val="24"/>
          <w:szCs w:val="24"/>
        </w:rPr>
      </w:pPr>
      <w:r>
        <w:rPr>
          <w:b/>
          <w:sz w:val="24"/>
          <w:szCs w:val="24"/>
        </w:rPr>
        <w:t>Rio Branco – AC</w:t>
      </w:r>
    </w:p>
    <w:p>
      <w:pPr>
        <w:pStyle w:val="LOnormal"/>
        <w:spacing w:before="60" w:after="0"/>
        <w:jc w:val="center"/>
        <w:rPr/>
      </w:pPr>
      <w:r>
        <w:rPr>
          <w:b/>
          <w:sz w:val="24"/>
          <w:szCs w:val="24"/>
        </w:rPr>
        <w:t>2019</w:t>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rPr>
      </w:pPr>
      <w:r>
        <w:rPr>
          <w:b/>
          <w:sz w:val="24"/>
          <w:szCs w:val="24"/>
        </w:rPr>
      </w:r>
    </w:p>
    <w:p>
      <w:pPr>
        <w:pStyle w:val="LOnormal"/>
        <w:spacing w:before="60" w:after="0"/>
        <w:jc w:val="center"/>
        <w:rPr>
          <w:b/>
          <w:b/>
          <w:sz w:val="24"/>
          <w:szCs w:val="24"/>
          <w:ins w:id="1" w:author="Autor desconhecido" w:date="2019-10-21T10:10:00Z"/>
        </w:rPr>
      </w:pPr>
      <w:ins w:id="0" w:author="Autor desconhecido" w:date="2019-10-21T10:10:00Z">
        <w:r>
          <w:rPr>
            <w:b/>
            <w:sz w:val="24"/>
            <w:szCs w:val="24"/>
          </w:rPr>
        </w:r>
      </w:ins>
    </w:p>
    <w:p>
      <w:pPr>
        <w:pStyle w:val="LOnormal"/>
        <w:spacing w:before="60" w:after="0"/>
        <w:jc w:val="center"/>
        <w:rPr>
          <w:b/>
          <w:b/>
          <w:sz w:val="24"/>
          <w:szCs w:val="24"/>
        </w:rPr>
      </w:pPr>
      <w:r>
        <w:rPr>
          <w:b/>
          <w:sz w:val="24"/>
          <w:szCs w:val="24"/>
        </w:rPr>
      </w:r>
    </w:p>
    <w:p>
      <w:pPr>
        <w:pStyle w:val="LOnormal"/>
        <w:spacing w:before="60" w:after="0"/>
        <w:jc w:val="center"/>
        <w:rPr/>
      </w:pPr>
      <w:r>
        <w:rPr>
          <w:b/>
        </w:rPr>
        <w:t>Histórico de Alterações</w:t>
      </w:r>
    </w:p>
    <w:p>
      <w:pPr>
        <w:pStyle w:val="LOnormal"/>
        <w:jc w:val="both"/>
        <w:rPr/>
      </w:pPr>
      <w:r>
        <w:rPr/>
      </w:r>
    </w:p>
    <w:tbl>
      <w:tblPr>
        <w:tblStyle w:val="a"/>
        <w:tblW w:w="8910" w:type="dxa"/>
        <w:jc w:val="left"/>
        <w:tblInd w:w="-37"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CellMar>
          <w:top w:w="100" w:type="dxa"/>
          <w:left w:w="70" w:type="dxa"/>
          <w:bottom w:w="100" w:type="dxa"/>
          <w:right w:w="100" w:type="dxa"/>
        </w:tblCellMar>
        <w:tblLook w:val="0600"/>
      </w:tblPr>
      <w:tblGrid>
        <w:gridCol w:w="1603"/>
        <w:gridCol w:w="1426"/>
        <w:gridCol w:w="3902"/>
        <w:gridCol w:w="1978"/>
      </w:tblGrid>
      <w:tr>
        <w:trPr>
          <w:trHeight w:val="54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70" w:type="dxa"/>
            </w:tcMar>
          </w:tcPr>
          <w:p>
            <w:pPr>
              <w:pStyle w:val="LOnormal"/>
              <w:widowControl w:val="false"/>
              <w:spacing w:lineRule="auto" w:line="240"/>
              <w:jc w:val="center"/>
              <w:rPr>
                <w:b/>
                <w:b/>
              </w:rPr>
            </w:pPr>
            <w:r>
              <w:rPr>
                <w:b/>
              </w:rPr>
              <w:t>Data</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70" w:type="dxa"/>
            </w:tcMar>
          </w:tcPr>
          <w:p>
            <w:pPr>
              <w:pStyle w:val="LOnormal"/>
              <w:widowControl w:val="false"/>
              <w:spacing w:lineRule="auto" w:line="240"/>
              <w:jc w:val="center"/>
              <w:rPr>
                <w:b/>
                <w:b/>
              </w:rPr>
            </w:pPr>
            <w:r>
              <w:rPr>
                <w:b/>
              </w:rPr>
              <w:t>Versão</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70" w:type="dxa"/>
            </w:tcMar>
          </w:tcPr>
          <w:p>
            <w:pPr>
              <w:pStyle w:val="LOnormal"/>
              <w:widowControl w:val="false"/>
              <w:spacing w:lineRule="auto" w:line="240"/>
              <w:jc w:val="center"/>
              <w:rPr>
                <w:b/>
                <w:b/>
              </w:rPr>
            </w:pPr>
            <w:r>
              <w:rPr>
                <w:b/>
              </w:rPr>
              <w:t>Descrição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B7B7B7" w:val="clear"/>
            <w:tcMar>
              <w:left w:w="70" w:type="dxa"/>
            </w:tcMar>
          </w:tcPr>
          <w:p>
            <w:pPr>
              <w:pStyle w:val="LOnormal"/>
              <w:widowControl w:val="false"/>
              <w:spacing w:lineRule="auto" w:line="240"/>
              <w:jc w:val="center"/>
              <w:rPr>
                <w:b/>
                <w:b/>
              </w:rPr>
            </w:pPr>
            <w:r>
              <w:rPr>
                <w:b/>
              </w:rPr>
              <w:t>Autor</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LOnormal"/>
              <w:widowControl w:val="false"/>
              <w:spacing w:lineRule="auto" w:line="240"/>
              <w:jc w:val="center"/>
              <w:rPr/>
            </w:pPr>
            <w:r>
              <w:rPr/>
              <w:t>16/09/2019</w:t>
            </w:r>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LOnormal"/>
              <w:widowControl w:val="false"/>
              <w:spacing w:lineRule="auto" w:line="240"/>
              <w:jc w:val="center"/>
              <w:rPr/>
            </w:pPr>
            <w:r>
              <w:rPr/>
              <w:t>1.0</w:t>
            </w:r>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LOnormal"/>
              <w:widowControl w:val="false"/>
              <w:spacing w:lineRule="auto" w:line="240"/>
              <w:jc w:val="both"/>
              <w:rPr/>
            </w:pPr>
            <w:r>
              <w:rPr/>
              <w:t>Início da documentação a partir de observações no gerenciamento feito de dados no laboratório</w:t>
            </w:r>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LOnormal"/>
              <w:widowControl w:val="false"/>
              <w:spacing w:lineRule="auto" w:line="240"/>
              <w:ind w:right="-547" w:hanging="0"/>
              <w:jc w:val="both"/>
              <w:rPr/>
            </w:pPr>
            <w:r>
              <w:rPr/>
              <w:t>André Gomes,</w:t>
            </w:r>
          </w:p>
          <w:p>
            <w:pPr>
              <w:pStyle w:val="LOnormal"/>
              <w:widowControl w:val="false"/>
              <w:spacing w:lineRule="auto" w:line="240"/>
              <w:ind w:right="-547" w:hanging="0"/>
              <w:jc w:val="both"/>
              <w:rPr/>
            </w:pPr>
            <w:r>
              <w:rPr/>
              <w:t>André Luiz e</w:t>
            </w:r>
          </w:p>
          <w:p>
            <w:pPr>
              <w:pStyle w:val="LOnormal"/>
              <w:widowControl w:val="false"/>
              <w:spacing w:lineRule="auto" w:line="240"/>
              <w:ind w:right="-547" w:hanging="0"/>
              <w:jc w:val="both"/>
              <w:rPr/>
            </w:pPr>
            <w:r>
              <w:rPr/>
              <w:t>Felipe Caetano</w:t>
            </w:r>
          </w:p>
        </w:tc>
      </w:tr>
      <w:tr>
        <w:trPr>
          <w:trHeight w:val="300" w:hRule="atLeast"/>
        </w:trPr>
        <w:tc>
          <w:tcPr>
            <w:tcW w:w="1603"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Normal"/>
              <w:widowControl w:val="false"/>
              <w:spacing w:lineRule="auto" w:line="240"/>
              <w:jc w:val="center"/>
              <w:rPr/>
            </w:pPr>
            <w:ins w:id="2" w:author="Autor desconhecido" w:date="2019-10-21T10:10:00Z">
              <w:r>
                <w:rPr/>
                <w:t>21/10/2019</w:t>
              </w:r>
            </w:ins>
          </w:p>
        </w:tc>
        <w:tc>
          <w:tcPr>
            <w:tcW w:w="1426"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Normal"/>
              <w:widowControl w:val="false"/>
              <w:spacing w:lineRule="auto" w:line="240"/>
              <w:jc w:val="center"/>
              <w:rPr/>
            </w:pPr>
            <w:ins w:id="3" w:author="Autor desconhecido" w:date="2019-10-21T10:10:00Z">
              <w:r>
                <w:rPr/>
                <w:t>1.1</w:t>
              </w:r>
            </w:ins>
          </w:p>
        </w:tc>
        <w:tc>
          <w:tcPr>
            <w:tcW w:w="3902"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Normal"/>
              <w:widowControl w:val="false"/>
              <w:spacing w:lineRule="auto" w:line="240"/>
              <w:jc w:val="both"/>
              <w:rPr/>
            </w:pPr>
            <w:ins w:id="4" w:author="Autor desconhecido" w:date="2019-10-21T10:10:00Z">
              <w:r>
                <w:rPr/>
                <w:t>Alterações na documentação após feedback do professor</w:t>
              </w:r>
            </w:ins>
          </w:p>
        </w:tc>
        <w:tc>
          <w:tcPr>
            <w:tcW w:w="1978" w:type="dxa"/>
            <w:tcBorders>
              <w:top w:val="single" w:sz="8" w:space="0" w:color="434343"/>
              <w:left w:val="single" w:sz="8" w:space="0" w:color="434343"/>
              <w:bottom w:val="single" w:sz="8" w:space="0" w:color="434343"/>
              <w:right w:val="single" w:sz="8" w:space="0" w:color="434343"/>
              <w:insideH w:val="single" w:sz="8" w:space="0" w:color="434343"/>
              <w:insideV w:val="single" w:sz="8" w:space="0" w:color="434343"/>
            </w:tcBorders>
            <w:shd w:color="auto" w:fill="FFFFFF" w:val="clear"/>
            <w:tcMar>
              <w:left w:w="70" w:type="dxa"/>
            </w:tcMar>
          </w:tcPr>
          <w:p>
            <w:pPr>
              <w:pStyle w:val="Normal"/>
              <w:widowControl w:val="false"/>
              <w:spacing w:lineRule="auto" w:line="240"/>
              <w:ind w:right="-547" w:hanging="0"/>
              <w:jc w:val="both"/>
              <w:rPr/>
            </w:pPr>
            <w:ins w:id="5" w:author="Autor desconhecido" w:date="2019-10-21T10:10:00Z">
              <w:r>
                <w:rPr/>
                <w:t>André Luiz</w:t>
              </w:r>
            </w:ins>
          </w:p>
        </w:tc>
      </w:tr>
    </w:tbl>
    <w:p>
      <w:pPr>
        <w:pStyle w:val="LOnormal"/>
        <w:jc w:val="both"/>
        <w:rPr/>
      </w:pPr>
      <w:r>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rPr>
      </w:pPr>
      <w:r>
        <w:rPr>
          <w:b/>
        </w:rPr>
      </w:r>
    </w:p>
    <w:p>
      <w:pPr>
        <w:pStyle w:val="LOnormal"/>
        <w:spacing w:before="240" w:after="240"/>
        <w:rPr>
          <w:b/>
          <w:b/>
          <w:sz w:val="24"/>
          <w:szCs w:val="24"/>
        </w:rPr>
      </w:pPr>
      <w:r>
        <w:rPr>
          <w:b/>
          <w:sz w:val="24"/>
          <w:szCs w:val="24"/>
        </w:rPr>
        <w:t>1. Análise do Problema</w:t>
      </w:r>
    </w:p>
    <w:p>
      <w:pPr>
        <w:pStyle w:val="LOnormal"/>
        <w:spacing w:lineRule="auto" w:line="360" w:before="240" w:after="0"/>
        <w:ind w:firstLine="720"/>
        <w:jc w:val="both"/>
        <w:rPr/>
      </w:pPr>
      <w:del w:id="6" w:author="Autor desconhecido" w:date="2019-10-21T10:11:00Z">
        <w:r>
          <w:rPr>
            <w:sz w:val="24"/>
            <w:szCs w:val="24"/>
          </w:rPr>
          <w:delText>Os dados provenientes das amostras estudadas no laboratório são anotados em fichas físicas, podendo resultar em perca, rasuras e/ou inconsistência dos dados.</w:delText>
        </w:r>
      </w:del>
      <w:ins w:id="7" w:author="Autor desconhecido" w:date="2019-10-21T10:11:00Z">
        <w:commentRangeStart w:id="0"/>
        <w:r>
          <w:rPr>
            <w:sz w:val="24"/>
            <w:szCs w:val="24"/>
          </w:rPr>
          <w:t>No Laboratório de Doenças Infecciosas de Animais (LADIA) ocorrem estudos de amostras enviadas pelo Hospital Veterinário (HVET), que têm seus resultados registrados em fichas físicas guardadas no próprio laboratório. Os registros são feitos à mão pelos estagiários e hora ou outra pelos coordenadores, o que leva tempo que poderia estar sendo utilizado para tarefas mais significativas. Além disso, por serem físicas, as fichas estão propensas à perca, rasuras e/ou inconsistência dos dados.</w:t>
        </w:r>
      </w:ins>
      <w:commentRangeEnd w:id="0"/>
      <w:r>
        <w:commentReference w:id="0"/>
      </w:r>
      <w:r>
        <w:rPr>
          <w:sz w:val="24"/>
          <w:szCs w:val="24"/>
        </w:rPr>
      </w:r>
    </w:p>
    <w:p>
      <w:pPr>
        <w:pStyle w:val="LOnormal"/>
        <w:spacing w:lineRule="auto" w:line="360" w:before="240" w:after="0"/>
        <w:ind w:firstLine="720"/>
        <w:jc w:val="both"/>
        <w:rPr>
          <w:sz w:val="24"/>
          <w:szCs w:val="24"/>
        </w:rPr>
      </w:pPr>
      <w:r>
        <w:rPr>
          <w:sz w:val="24"/>
          <w:szCs w:val="24"/>
        </w:rPr>
      </w:r>
    </w:p>
    <w:p>
      <w:pPr>
        <w:pStyle w:val="LOnormal"/>
        <w:spacing w:before="240" w:after="240"/>
        <w:rPr>
          <w:b/>
          <w:b/>
          <w:sz w:val="24"/>
          <w:szCs w:val="24"/>
        </w:rPr>
      </w:pPr>
      <w:r>
        <w:rPr>
          <w:b/>
          <w:sz w:val="24"/>
          <w:szCs w:val="24"/>
        </w:rPr>
        <w:t>2. Necessidades Básicas do Cliente</w:t>
      </w:r>
    </w:p>
    <w:p>
      <w:pPr>
        <w:pStyle w:val="LOnormal"/>
        <w:spacing w:lineRule="auto" w:line="360" w:before="240" w:after="0"/>
        <w:ind w:firstLine="720"/>
        <w:jc w:val="both"/>
        <w:rPr/>
      </w:pPr>
      <w:ins w:id="8" w:author="Autor desconhecido" w:date="2019-10-21T10:18:00Z">
        <w:r>
          <w:rPr>
            <w:sz w:val="24"/>
            <w:szCs w:val="24"/>
          </w:rPr>
          <w:t>É desejável que o tempo atualmente gasto com preenchimento e busca das fichas físicas sejam diminuídos, além de persistir esses dados de uma forma mais segura que a atual.</w:t>
        </w:r>
      </w:ins>
      <w:del w:id="9" w:author="Autor desconhecido" w:date="2019-10-21T10:18:00Z">
        <w:r>
          <w:rPr>
            <w:sz w:val="24"/>
            <w:szCs w:val="24"/>
          </w:rPr>
          <w:delText>É desejável que o software possa armazenar os dados das amostras da mesma forma que os mesmos são dispostos nas fichas.</w:delText>
        </w:r>
      </w:del>
      <w:r>
        <w:rPr>
          <w:sz w:val="24"/>
          <w:szCs w:val="24"/>
        </w:rPr>
        <w:commentReference w:id="1"/>
      </w:r>
    </w:p>
    <w:p>
      <w:pPr>
        <w:pStyle w:val="LOnormal"/>
        <w:spacing w:lineRule="auto" w:line="360" w:before="240" w:after="0"/>
        <w:rPr>
          <w:sz w:val="24"/>
          <w:szCs w:val="24"/>
        </w:rPr>
      </w:pPr>
      <w:r>
        <w:rPr>
          <w:sz w:val="24"/>
          <w:szCs w:val="24"/>
        </w:rPr>
      </w:r>
    </w:p>
    <w:p>
      <w:pPr>
        <w:pStyle w:val="LOnormal"/>
        <w:spacing w:before="240" w:after="240"/>
        <w:rPr>
          <w:b/>
          <w:b/>
          <w:sz w:val="24"/>
          <w:szCs w:val="24"/>
        </w:rPr>
      </w:pPr>
      <w:r>
        <w:rPr>
          <w:b/>
          <w:sz w:val="24"/>
          <w:szCs w:val="24"/>
        </w:rPr>
        <w:t>3. Estudo de Viabilidade</w:t>
      </w:r>
    </w:p>
    <w:p>
      <w:pPr>
        <w:pStyle w:val="LOnormal"/>
        <w:spacing w:lineRule="auto" w:line="360" w:before="240" w:after="240"/>
        <w:ind w:firstLine="720"/>
        <w:jc w:val="both"/>
        <w:rPr/>
      </w:pPr>
      <w:ins w:id="10" w:author="Autor desconhecido" w:date="2019-10-21T10:30:00Z">
        <w:r>
          <w:rPr>
            <w:sz w:val="24"/>
            <w:szCs w:val="24"/>
          </w:rPr>
          <w:t>Nessa seção será apresentado algumas viabilidades do desenvolvimento do software, no que diz respeito à técnica necessária para sua utilização, gastos</w:t>
        </w:r>
      </w:ins>
      <w:ins w:id="11" w:author="Autor desconhecido" w:date="2019-10-21T10:31:00Z">
        <w:r>
          <w:rPr>
            <w:sz w:val="24"/>
            <w:szCs w:val="24"/>
          </w:rPr>
          <w:t xml:space="preserve"> econômicos necessários e </w:t>
        </w:r>
      </w:ins>
      <w:ins w:id="12" w:author="Autor desconhecido" w:date="2019-10-21T10:32:00Z">
        <w:r>
          <w:rPr>
            <w:sz w:val="24"/>
            <w:szCs w:val="24"/>
          </w:rPr>
          <w:t>legalidade perante a lei</w:t>
        </w:r>
      </w:ins>
      <w:del w:id="13" w:author="Autor desconhecido" w:date="2019-10-21T10:30:00Z">
        <w:r>
          <w:rPr>
            <w:sz w:val="24"/>
            <w:szCs w:val="24"/>
          </w:rPr>
          <w:delText>O laboratório tem como objetivo estudar as amostras dadas e registrar os resultados provenientes desses estudos. O software irá ajudar no processo de registro, tendo as informações das amostras como entrada e uma ficha padronizada como saída</w:delText>
        </w:r>
      </w:del>
      <w:commentRangeStart w:id="2"/>
      <w:r>
        <w:rPr>
          <w:sz w:val="24"/>
          <w:szCs w:val="24"/>
        </w:rPr>
        <w:t>.</w:t>
      </w:r>
      <w:commentRangeEnd w:id="2"/>
      <w:r>
        <w:commentReference w:id="2"/>
      </w:r>
      <w:r>
        <w:rPr>
          <w:sz w:val="24"/>
          <w:szCs w:val="24"/>
        </w:rPr>
      </w:r>
    </w:p>
    <w:p>
      <w:pPr>
        <w:pStyle w:val="LOnormal"/>
        <w:spacing w:before="240" w:after="240"/>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3.1. Viabilidade Técnica</w:t>
      </w:r>
    </w:p>
    <w:p>
      <w:pPr>
        <w:pStyle w:val="LOnormal"/>
        <w:spacing w:lineRule="auto" w:line="360" w:before="240" w:after="0"/>
        <w:ind w:left="720" w:firstLine="720"/>
        <w:jc w:val="both"/>
        <w:rPr/>
      </w:pPr>
      <w:ins w:id="14" w:author="Autor desconhecido" w:date="2019-10-23T21:27:00Z">
        <w:r>
          <w:rPr>
            <w:sz w:val="24"/>
            <w:szCs w:val="24"/>
          </w:rPr>
          <w:t>O software provê otimização no processo de controle de amostras, integridade para utilização da ferramenta, melhor persistência e consistência dos dados das amostras.</w:t>
        </w:r>
      </w:ins>
      <w:del w:id="15" w:author="Autor desconhecido" w:date="2019-10-21T10:41:00Z">
        <w:commentRangeStart w:id="3"/>
        <w:r>
          <w:rPr>
            <w:sz w:val="24"/>
            <w:szCs w:val="24"/>
          </w:rPr>
          <w:delText>O software é intuitivo e não requer nenhuma habilidade específica diferente da compreensão de leitura e escrita</w:delText>
        </w:r>
      </w:del>
      <w:del w:id="16" w:author="Autor desconhecido" w:date="2019-10-23T21:31:00Z">
        <w:r>
          <w:rPr>
            <w:sz w:val="24"/>
            <w:szCs w:val="24"/>
          </w:rPr>
          <w:delText>.</w:delText>
        </w:r>
      </w:del>
      <w:commentRangeEnd w:id="3"/>
      <w:r>
        <w:commentReference w:id="3"/>
      </w:r>
      <w:r>
        <w:rPr>
          <w:sz w:val="24"/>
          <w:szCs w:val="24"/>
        </w:rPr>
      </w:r>
    </w:p>
    <w:p>
      <w:pPr>
        <w:pStyle w:val="LOnormal"/>
        <w:spacing w:lineRule="auto" w:line="360" w:before="240" w:after="0"/>
        <w:ind w:left="720" w:hanging="0"/>
        <w:jc w:val="both"/>
        <w:rPr>
          <w:b/>
          <w:b/>
          <w:sz w:val="24"/>
          <w:szCs w:val="24"/>
        </w:rPr>
      </w:pPr>
      <w:r>
        <w:rPr>
          <w:b/>
          <w:sz w:val="24"/>
          <w:szCs w:val="24"/>
        </w:rPr>
        <w:t>3.2. Viabilidade Econômica</w:t>
      </w:r>
    </w:p>
    <w:p>
      <w:pPr>
        <w:pStyle w:val="LOnormal"/>
        <w:spacing w:lineRule="auto" w:line="360" w:before="240" w:after="0"/>
        <w:ind w:left="720" w:firstLine="720"/>
        <w:jc w:val="both"/>
        <w:rPr/>
      </w:pPr>
      <w:r>
        <w:rPr>
          <w:sz w:val="24"/>
          <w:szCs w:val="24"/>
        </w:rPr>
        <w:t>O software não necessita de qualquer gasto econômico que não seja opcional do cliente</w:t>
      </w:r>
      <w:ins w:id="17" w:author="Autor desconhecido" w:date="2019-10-21T10:21:00Z">
        <w:r>
          <w:rPr>
            <w:sz w:val="24"/>
            <w:szCs w:val="24"/>
          </w:rPr>
          <w:t>, visto que seu desenvolvimento faz parte de um projeto da disciplina Engenharia de Software I e não será cobrado pelo seu desenvolvimento. Além disso, todas as ferramentas que manterão o sistema atualmente são gratuitas</w:t>
        </w:r>
      </w:ins>
      <w:r>
        <w:rPr>
          <w:sz w:val="24"/>
          <w:szCs w:val="24"/>
        </w:rPr>
        <w:t>.</w:t>
      </w:r>
      <w:r>
        <w:rPr>
          <w:sz w:val="24"/>
          <w:szCs w:val="24"/>
        </w:rPr>
        <w:commentReference w:id="4"/>
      </w:r>
      <w:r>
        <w:rPr>
          <w:sz w:val="24"/>
          <w:szCs w:val="24"/>
        </w:rPr>
        <w:commentReference w:id="5"/>
      </w:r>
    </w:p>
    <w:p>
      <w:pPr>
        <w:pStyle w:val="LOnormal"/>
        <w:spacing w:lineRule="auto" w:line="360" w:before="240" w:after="0"/>
        <w:ind w:left="720" w:hanging="0"/>
        <w:jc w:val="both"/>
        <w:rPr>
          <w:sz w:val="24"/>
          <w:szCs w:val="24"/>
        </w:rPr>
      </w:pPr>
      <w:r>
        <w:rPr>
          <w:sz w:val="24"/>
          <w:szCs w:val="24"/>
        </w:rPr>
      </w:r>
    </w:p>
    <w:p>
      <w:pPr>
        <w:pStyle w:val="LOnormal"/>
        <w:spacing w:lineRule="auto" w:line="360" w:before="240" w:after="0"/>
        <w:ind w:left="720" w:hanging="0"/>
        <w:jc w:val="both"/>
        <w:rPr>
          <w:b/>
          <w:b/>
          <w:sz w:val="24"/>
          <w:szCs w:val="24"/>
        </w:rPr>
      </w:pPr>
      <w:r>
        <w:rPr>
          <w:b/>
          <w:sz w:val="24"/>
          <w:szCs w:val="24"/>
        </w:rPr>
        <w:t>3.3. Viabilidade Legal</w:t>
      </w:r>
    </w:p>
    <w:p>
      <w:pPr>
        <w:pStyle w:val="LOnormal"/>
        <w:spacing w:lineRule="auto" w:line="360" w:before="240" w:after="0"/>
        <w:ind w:left="720" w:firstLine="720"/>
        <w:jc w:val="both"/>
        <w:rPr/>
      </w:pPr>
      <w:r>
        <w:rPr>
          <w:sz w:val="24"/>
          <w:szCs w:val="24"/>
        </w:rPr>
        <w:t xml:space="preserve">O software não viola nenhuma lei </w:t>
      </w:r>
      <w:del w:id="18" w:author="Autor desconhecido" w:date="2019-10-21T10:23:00Z">
        <w:r>
          <w:rPr>
            <w:sz w:val="24"/>
            <w:szCs w:val="24"/>
          </w:rPr>
          <w:delText>imposta nacionalmente</w:delText>
        </w:r>
      </w:del>
      <w:ins w:id="19" w:author="Autor desconhecido" w:date="2019-10-21T10:23:00Z">
        <w:r>
          <w:rPr>
            <w:sz w:val="24"/>
            <w:szCs w:val="24"/>
          </w:rPr>
          <w:t>nacional, estadual ou</w:t>
        </w:r>
      </w:ins>
      <w:ins w:id="20" w:author="Autor desconhecido" w:date="2019-10-21T10:24:00Z">
        <w:r>
          <w:rPr>
            <w:sz w:val="24"/>
            <w:szCs w:val="24"/>
          </w:rPr>
          <w:t xml:space="preserve"> da própria instituição </w:t>
        </w:r>
      </w:ins>
      <w:ins w:id="21" w:author="Autor desconhecido" w:date="2019-10-21T10:25:00Z">
        <w:r>
          <w:rPr>
            <w:sz w:val="24"/>
            <w:szCs w:val="24"/>
          </w:rPr>
          <w:t>de ensino a qual será implantado</w:t>
        </w:r>
      </w:ins>
      <w:r>
        <w:rPr>
          <w:sz w:val="24"/>
          <w:szCs w:val="24"/>
        </w:rPr>
        <w:t>.</w:t>
      </w:r>
      <w:r>
        <w:rPr>
          <w:sz w:val="24"/>
          <w:szCs w:val="24"/>
        </w:rPr>
        <w:commentReference w:id="6"/>
      </w:r>
      <w:r>
        <w:rPr>
          <w:sz w:val="24"/>
          <w:szCs w:val="24"/>
        </w:rPr>
        <w:commentReference w:id="7"/>
      </w:r>
    </w:p>
    <w:p>
      <w:pPr>
        <w:pStyle w:val="LOnormal"/>
        <w:spacing w:before="240" w:after="0"/>
        <w:rPr>
          <w:sz w:val="24"/>
          <w:szCs w:val="24"/>
        </w:rPr>
      </w:pPr>
      <w:r>
        <w:rPr>
          <w:sz w:val="24"/>
          <w:szCs w:val="24"/>
        </w:rPr>
      </w:r>
    </w:p>
    <w:p>
      <w:pPr>
        <w:pStyle w:val="LOnormal"/>
        <w:spacing w:before="240" w:after="240"/>
        <w:rPr>
          <w:b/>
          <w:b/>
          <w:sz w:val="24"/>
          <w:szCs w:val="24"/>
        </w:rPr>
      </w:pPr>
      <w:r>
        <w:rPr>
          <w:b/>
          <w:sz w:val="24"/>
          <w:szCs w:val="24"/>
        </w:rPr>
        <w:t>4. Missão do Software</w:t>
      </w:r>
    </w:p>
    <w:p>
      <w:pPr>
        <w:pStyle w:val="LOnormal"/>
        <w:spacing w:lineRule="auto" w:line="360" w:before="240" w:after="0"/>
        <w:ind w:firstLine="720"/>
        <w:jc w:val="both"/>
        <w:rPr/>
      </w:pPr>
      <w:r>
        <w:rPr>
          <w:sz w:val="24"/>
          <w:szCs w:val="24"/>
        </w:rPr>
        <w:t xml:space="preserve">Registrar e persistir os dados obtidos das amostras analisadas no laboratório, fornecendo uma interface amigável e </w:t>
      </w:r>
      <w:del w:id="22" w:author="Autor desconhecido" w:date="2019-10-21T10:42:00Z">
        <w:commentRangeStart w:id="8"/>
        <w:r>
          <w:rPr>
            <w:sz w:val="24"/>
            <w:szCs w:val="24"/>
          </w:rPr>
          <w:delText>símil</w:delText>
        </w:r>
      </w:del>
      <w:ins w:id="23" w:author="Autor desconhecido" w:date="2019-10-21T10:46:00Z">
        <w:r>
          <w:rPr>
            <w:sz w:val="24"/>
            <w:szCs w:val="24"/>
          </w:rPr>
          <w:t>similar</w:t>
        </w:r>
      </w:ins>
      <w:r>
        <w:rPr>
          <w:sz w:val="24"/>
          <w:szCs w:val="24"/>
        </w:rPr>
        <w:t xml:space="preserve"> </w:t>
      </w:r>
      <w:r>
        <w:rPr>
          <w:sz w:val="24"/>
          <w:szCs w:val="24"/>
        </w:rPr>
      </w:r>
      <w:commentRangeEnd w:id="8"/>
      <w:r>
        <w:commentReference w:id="8"/>
      </w:r>
      <w:r>
        <w:rPr>
          <w:sz w:val="24"/>
          <w:szCs w:val="24"/>
        </w:rPr>
        <w:t>das fichas usadas até então.</w:t>
      </w:r>
    </w:p>
    <w:p>
      <w:pPr>
        <w:pStyle w:val="LOnormal"/>
        <w:spacing w:before="240" w:after="0"/>
        <w:rPr>
          <w:sz w:val="24"/>
          <w:szCs w:val="24"/>
        </w:rPr>
      </w:pPr>
      <w:r>
        <w:rPr>
          <w:sz w:val="24"/>
          <w:szCs w:val="24"/>
        </w:rPr>
      </w:r>
    </w:p>
    <w:p>
      <w:pPr>
        <w:pStyle w:val="LOnormal"/>
        <w:spacing w:before="240" w:after="240"/>
        <w:rPr>
          <w:sz w:val="24"/>
          <w:szCs w:val="24"/>
        </w:rPr>
      </w:pPr>
      <w:r>
        <w:rPr>
          <w:b/>
          <w:sz w:val="24"/>
          <w:szCs w:val="24"/>
        </w:rPr>
        <w:t>5. Limites do Sistema</w:t>
      </w:r>
    </w:p>
    <w:tbl>
      <w:tblPr>
        <w:tblStyle w:val="a0"/>
        <w:tblW w:w="918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0"/>
        <w:gridCol w:w="3990"/>
        <w:gridCol w:w="4290"/>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Funcionalidade</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Justificativa</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L1</w:t>
            </w:r>
          </w:p>
        </w:tc>
        <w:tc>
          <w:tcPr>
            <w:tcW w:w="3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O software não possui acesso remoto.</w:t>
            </w:r>
          </w:p>
        </w:tc>
        <w:tc>
          <w:tcPr>
            <w:tcW w:w="4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Não há motivos para seu uso fora do ambiente de trabalho.</w:t>
            </w:r>
          </w:p>
        </w:tc>
      </w:tr>
    </w:tbl>
    <w:p>
      <w:pPr>
        <w:pStyle w:val="Ttulo2"/>
        <w:keepNext/>
        <w:keepLines w:val="false"/>
        <w:spacing w:before="360" w:after="80"/>
        <w:rPr>
          <w:b/>
          <w:b/>
          <w:sz w:val="24"/>
          <w:szCs w:val="24"/>
        </w:rPr>
      </w:pPr>
      <w:bookmarkStart w:id="0" w:name="_o6mc3qtxkf9q"/>
      <w:bookmarkStart w:id="1" w:name="_o6mc3qtxkf9q"/>
      <w:bookmarkEnd w:id="1"/>
      <w:r>
        <w:rPr>
          <w:b/>
          <w:sz w:val="24"/>
          <w:szCs w:val="24"/>
        </w:rPr>
      </w:r>
    </w:p>
    <w:p>
      <w:pPr>
        <w:pStyle w:val="Ttulo2"/>
        <w:keepNext/>
        <w:keepLines w:val="false"/>
        <w:spacing w:before="360" w:after="80"/>
        <w:rPr>
          <w:sz w:val="24"/>
          <w:szCs w:val="24"/>
        </w:rPr>
      </w:pPr>
      <w:bookmarkStart w:id="2" w:name="_vdkacvsrtvd2"/>
      <w:bookmarkEnd w:id="2"/>
      <w:r>
        <w:rPr>
          <w:b/>
          <w:sz w:val="24"/>
          <w:szCs w:val="24"/>
        </w:rPr>
        <w:t>Benefícios Gerais</w:t>
      </w:r>
    </w:p>
    <w:tbl>
      <w:tblPr>
        <w:tblStyle w:val="a1"/>
        <w:tblW w:w="916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0"/>
        <w:gridCol w:w="8264"/>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Benefício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B1</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Maior agilidade no registro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B2</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Maior segurança na persistência dos dados.</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B3</w:t>
            </w:r>
          </w:p>
        </w:tc>
        <w:tc>
          <w:tcPr>
            <w:tcW w:w="82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Busca mais eficiente de dados já armazenados.</w:t>
            </w:r>
          </w:p>
        </w:tc>
      </w:tr>
    </w:tbl>
    <w:p>
      <w:pPr>
        <w:pStyle w:val="LOnormal"/>
        <w:jc w:val="both"/>
        <w:rPr>
          <w:sz w:val="24"/>
          <w:szCs w:val="24"/>
        </w:rPr>
      </w:pPr>
      <w:r>
        <w:rPr>
          <w:sz w:val="24"/>
          <w:szCs w:val="24"/>
        </w:rPr>
      </w:r>
    </w:p>
    <w:p>
      <w:pPr>
        <w:pStyle w:val="LOnormal"/>
        <w:spacing w:before="240" w:after="240"/>
        <w:rPr>
          <w:sz w:val="24"/>
          <w:szCs w:val="24"/>
        </w:rPr>
      </w:pPr>
      <w:r>
        <w:rPr>
          <w:b/>
          <w:sz w:val="24"/>
          <w:szCs w:val="24"/>
        </w:rPr>
        <w:t>6. Restrições</w:t>
      </w:r>
    </w:p>
    <w:tbl>
      <w:tblPr>
        <w:tblStyle w:val="a2"/>
        <w:tblW w:w="922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900"/>
        <w:gridCol w:w="3360"/>
        <w:gridCol w:w="4965"/>
      </w:tblGrid>
      <w:tr>
        <w:trPr>
          <w:trHeight w:val="520" w:hRule="atLeast"/>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Restrição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Descrição</w:t>
            </w:r>
          </w:p>
        </w:tc>
      </w:tr>
      <w:tr>
        <w:trPr/>
        <w:tc>
          <w:tcPr>
            <w:tcW w:w="9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commentRangeStart w:id="9"/>
            <w:r>
              <w:rPr>
                <w:b/>
                <w:sz w:val="24"/>
                <w:szCs w:val="24"/>
              </w:rPr>
              <w:t>R1</w:t>
            </w:r>
          </w:p>
        </w:tc>
        <w:tc>
          <w:tcPr>
            <w:tcW w:w="3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Manipulação</w:t>
            </w:r>
          </w:p>
        </w:tc>
        <w:tc>
          <w:tcPr>
            <w:tcW w:w="49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O software deverá ser de fácil utilização.</w:t>
            </w:r>
            <w:commentRangeEnd w:id="9"/>
            <w:r>
              <w:commentReference w:id="9"/>
            </w:r>
            <w:r>
              <w:rPr>
                <w:sz w:val="24"/>
                <w:szCs w:val="24"/>
              </w:rPr>
            </w:r>
          </w:p>
        </w:tc>
      </w:tr>
    </w:tbl>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7. Atores</w:t>
      </w:r>
    </w:p>
    <w:tbl>
      <w:tblPr>
        <w:tblStyle w:val="a3"/>
        <w:tblW w:w="922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868"/>
        <w:gridCol w:w="2462"/>
        <w:gridCol w:w="5895"/>
      </w:tblGrid>
      <w:tr>
        <w:trPr>
          <w:trHeight w:val="520" w:hRule="atLeast"/>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Atores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Descrição</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A1</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Estagiários</w:t>
            </w:r>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 xml:space="preserve">Pessoas que utilizam o sistema para gerenciamento (registro, busca e alteração) dos dados amostrais </w:t>
            </w:r>
          </w:p>
        </w:tc>
      </w:tr>
      <w:tr>
        <w:trPr/>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b/>
                <w:b/>
                <w:sz w:val="24"/>
                <w:szCs w:val="24"/>
              </w:rPr>
            </w:pPr>
            <w:r>
              <w:rPr>
                <w:b/>
                <w:sz w:val="24"/>
                <w:szCs w:val="24"/>
              </w:rPr>
              <w:t>A2</w:t>
            </w:r>
          </w:p>
        </w:tc>
        <w:tc>
          <w:tcPr>
            <w:tcW w:w="24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pPr>
            <w:del w:id="24" w:author="Autor desconhecido" w:date="2019-10-21T10:46:00Z">
              <w:r>
                <w:rPr>
                  <w:sz w:val="24"/>
                  <w:szCs w:val="24"/>
                </w:rPr>
                <w:delText>Administrador</w:delText>
              </w:r>
            </w:del>
            <w:ins w:id="25" w:author="Autor desconhecido" w:date="2019-10-21T10:46:00Z">
              <w:r>
                <w:rPr>
                  <w:sz w:val="24"/>
                  <w:szCs w:val="24"/>
                </w:rPr>
                <w:t>Coordenadores</w:t>
              </w:r>
            </w:ins>
          </w:p>
        </w:tc>
        <w:tc>
          <w:tcPr>
            <w:tcW w:w="58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pPr>
            <w:commentRangeStart w:id="10"/>
            <w:r>
              <w:rPr>
                <w:sz w:val="24"/>
                <w:szCs w:val="24"/>
              </w:rPr>
              <w:t>Coordenador</w:t>
            </w:r>
            <w:ins w:id="26" w:author="Autor desconhecido" w:date="2019-10-21T10:46:00Z">
              <w:r>
                <w:rPr>
                  <w:sz w:val="24"/>
                  <w:szCs w:val="24"/>
                </w:rPr>
                <w:t>es</w:t>
              </w:r>
            </w:ins>
            <w:r>
              <w:rPr>
                <w:sz w:val="24"/>
                <w:szCs w:val="24"/>
              </w:rPr>
              <w:t xml:space="preserve"> do laboratório, responsáve</w:t>
            </w:r>
            <w:ins w:id="27" w:author="Autor desconhecido" w:date="2019-10-23T21:32:00Z">
              <w:r>
                <w:rPr>
                  <w:sz w:val="24"/>
                  <w:szCs w:val="24"/>
                </w:rPr>
                <w:t>is</w:t>
              </w:r>
            </w:ins>
            <w:del w:id="28" w:author="Autor desconhecido" w:date="2019-10-23T21:32:00Z">
              <w:r>
                <w:rPr>
                  <w:sz w:val="24"/>
                  <w:szCs w:val="24"/>
                </w:rPr>
                <w:delText>l</w:delText>
              </w:r>
            </w:del>
            <w:r>
              <w:rPr>
                <w:sz w:val="24"/>
                <w:szCs w:val="24"/>
              </w:rPr>
              <w:t xml:space="preserve"> p</w:t>
            </w:r>
            <w:ins w:id="29" w:author="Autor desconhecido" w:date="2019-10-23T21:32:00Z">
              <w:r>
                <w:rPr>
                  <w:sz w:val="24"/>
                  <w:szCs w:val="24"/>
                </w:rPr>
                <w:t>elo</w:t>
              </w:r>
            </w:ins>
            <w:del w:id="30" w:author="Autor desconhecido" w:date="2019-10-23T21:32:00Z">
              <w:r>
                <w:rPr>
                  <w:sz w:val="24"/>
                  <w:szCs w:val="24"/>
                </w:rPr>
                <w:delText>or</w:delText>
              </w:r>
            </w:del>
            <w:r>
              <w:rPr>
                <w:sz w:val="24"/>
                <w:szCs w:val="24"/>
              </w:rPr>
              <w:t xml:space="preserve"> gerencia</w:t>
            </w:r>
            <w:ins w:id="31" w:author="Autor desconhecido" w:date="2019-10-23T21:32:00Z">
              <w:r>
                <w:rPr>
                  <w:sz w:val="24"/>
                  <w:szCs w:val="24"/>
                </w:rPr>
                <w:t>mento</w:t>
              </w:r>
            </w:ins>
            <w:del w:id="32" w:author="Autor desconhecido" w:date="2019-10-23T21:32:00Z">
              <w:r>
                <w:rPr>
                  <w:sz w:val="24"/>
                  <w:szCs w:val="24"/>
                </w:rPr>
                <w:delText>r</w:delText>
              </w:r>
            </w:del>
            <w:r>
              <w:rPr>
                <w:sz w:val="24"/>
                <w:szCs w:val="24"/>
              </w:rPr>
              <w:t xml:space="preserve"> </w:t>
            </w:r>
            <w:ins w:id="33" w:author="Autor desconhecido" w:date="2019-10-23T21:32:00Z">
              <w:r>
                <w:rPr>
                  <w:sz w:val="24"/>
                  <w:szCs w:val="24"/>
                </w:rPr>
                <w:t>d</w:t>
              </w:r>
            </w:ins>
            <w:r>
              <w:rPr>
                <w:sz w:val="24"/>
                <w:szCs w:val="24"/>
              </w:rPr>
              <w:t>os estagiários no sistema</w:t>
            </w:r>
            <w:ins w:id="34" w:author="Autor desconhecido" w:date="2019-10-21T10:46:00Z">
              <w:r>
                <w:rPr>
                  <w:sz w:val="24"/>
                  <w:szCs w:val="24"/>
                </w:rPr>
                <w:t>, podendo também, caso deseje, realizar as mes</w:t>
              </w:r>
            </w:ins>
            <w:ins w:id="35" w:author="Autor desconhecido" w:date="2019-10-21T10:47:00Z">
              <w:r>
                <w:rPr>
                  <w:sz w:val="24"/>
                  <w:szCs w:val="24"/>
                </w:rPr>
                <w:t>mas atividades dos estagiários.</w:t>
              </w:r>
            </w:ins>
            <w:commentRangeEnd w:id="10"/>
            <w:r>
              <w:commentReference w:id="10"/>
            </w:r>
            <w:r>
              <w:rPr>
                <w:sz w:val="24"/>
                <w:szCs w:val="24"/>
              </w:rPr>
            </w:r>
          </w:p>
        </w:tc>
      </w:tr>
    </w:tbl>
    <w:p>
      <w:pPr>
        <w:pStyle w:val="LOnormal"/>
        <w:jc w:val="both"/>
        <w:rPr>
          <w:b/>
          <w:b/>
          <w:sz w:val="24"/>
          <w:szCs w:val="24"/>
        </w:rPr>
      </w:pPr>
      <w:r>
        <w:rPr>
          <w:b/>
          <w:sz w:val="24"/>
          <w:szCs w:val="24"/>
        </w:rPr>
      </w:r>
    </w:p>
    <w:p>
      <w:pPr>
        <w:pStyle w:val="LOnormal"/>
        <w:spacing w:before="240" w:after="240"/>
        <w:rPr>
          <w:sz w:val="24"/>
          <w:szCs w:val="24"/>
        </w:rPr>
      </w:pPr>
      <w:r>
        <w:rPr>
          <w:sz w:val="24"/>
          <w:szCs w:val="24"/>
        </w:rPr>
      </w:r>
    </w:p>
    <w:p>
      <w:pPr>
        <w:pStyle w:val="LOnormal"/>
        <w:spacing w:before="240" w:after="240"/>
        <w:rPr>
          <w:sz w:val="24"/>
          <w:szCs w:val="24"/>
        </w:rPr>
      </w:pPr>
      <w:r>
        <w:rPr>
          <w:sz w:val="24"/>
          <w:szCs w:val="24"/>
        </w:rPr>
        <w:t xml:space="preserve"> </w:t>
      </w:r>
      <w:r>
        <w:rPr>
          <w:b/>
          <w:sz w:val="24"/>
          <w:szCs w:val="24"/>
        </w:rPr>
        <w:t>8. Requisitos Funcionais</w:t>
      </w:r>
    </w:p>
    <w:tbl>
      <w:tblPr>
        <w:tblStyle w:val="a4"/>
        <w:tblW w:w="9345" w:type="dxa"/>
        <w:jc w:val="left"/>
        <w:tblInd w:w="-5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764"/>
        <w:gridCol w:w="2430"/>
        <w:gridCol w:w="2925"/>
        <w:gridCol w:w="3225"/>
      </w:tblGrid>
      <w:tr>
        <w:trPr>
          <w:trHeight w:val="520" w:hRule="atLeast"/>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Necessidades</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Classificação</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RF1</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Registrar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A amostra ter sido tratada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b/>
                <w:sz w:val="24"/>
                <w:szCs w:val="24"/>
              </w:rPr>
              <w:t>RF2</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Buscar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RF3</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Alterar amostra</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A amostra estar registrada</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Essencial</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RF4</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Cadastrar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O usuário não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RF5</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Alterar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Importante</w:t>
            </w:r>
          </w:p>
        </w:tc>
      </w:tr>
      <w:tr>
        <w:trPr/>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RF6</w:t>
            </w:r>
          </w:p>
        </w:tc>
        <w:tc>
          <w:tcPr>
            <w:tcW w:w="24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Excluir usuário</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O usuário estar cadastrado</w:t>
            </w:r>
          </w:p>
        </w:tc>
        <w:tc>
          <w:tcPr>
            <w:tcW w:w="32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sz w:val="24"/>
                <w:szCs w:val="24"/>
              </w:rPr>
            </w:pPr>
            <w:r>
              <w:rPr>
                <w:sz w:val="24"/>
                <w:szCs w:val="24"/>
              </w:rPr>
              <w:t>Importante</w:t>
            </w:r>
          </w:p>
        </w:tc>
      </w:tr>
    </w:tbl>
    <w:p>
      <w:pPr>
        <w:pStyle w:val="LOnormal"/>
        <w:jc w:val="both"/>
        <w:rPr>
          <w:sz w:val="24"/>
          <w:szCs w:val="24"/>
        </w:rPr>
      </w:pPr>
      <w:r>
        <w:rPr>
          <w:sz w:val="24"/>
          <w:szCs w:val="24"/>
        </w:rPr>
      </w:r>
    </w:p>
    <w:p>
      <w:pPr>
        <w:pStyle w:val="Ttulo2"/>
        <w:keepNext/>
        <w:keepLines w:val="false"/>
        <w:spacing w:before="360" w:after="80"/>
        <w:rPr>
          <w:sz w:val="24"/>
          <w:szCs w:val="24"/>
        </w:rPr>
      </w:pPr>
      <w:bookmarkStart w:id="3" w:name="_edtcfkcrjxk7"/>
      <w:bookmarkStart w:id="4" w:name="_edtcfkcrjxk7"/>
      <w:bookmarkEnd w:id="4"/>
      <w:r>
        <w:rPr>
          <w:sz w:val="24"/>
          <w:szCs w:val="24"/>
        </w:rPr>
      </w:r>
    </w:p>
    <w:p>
      <w:pPr>
        <w:pStyle w:val="Ttulo2"/>
        <w:keepNext/>
        <w:keepLines w:val="false"/>
        <w:spacing w:before="360" w:after="80"/>
        <w:rPr>
          <w:sz w:val="24"/>
          <w:szCs w:val="24"/>
        </w:rPr>
      </w:pPr>
      <w:bookmarkStart w:id="5" w:name="_k1qp8adcty86"/>
      <w:bookmarkEnd w:id="5"/>
      <w:r>
        <w:rPr>
          <w:b/>
          <w:sz w:val="24"/>
          <w:szCs w:val="24"/>
        </w:rPr>
        <w:t>Requisitos Não-Funcionais</w:t>
      </w:r>
    </w:p>
    <w:tbl>
      <w:tblPr>
        <w:tblStyle w:val="a5"/>
        <w:tblW w:w="9285" w:type="dxa"/>
        <w:jc w:val="left"/>
        <w:tblInd w:w="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855"/>
        <w:gridCol w:w="2280"/>
        <w:gridCol w:w="2925"/>
        <w:gridCol w:w="3224"/>
      </w:tblGrid>
      <w:tr>
        <w:trPr>
          <w:trHeight w:val="520" w:hRule="atLeast"/>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ID</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Funcionalidade</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Categoria</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70" w:type="dxa"/>
            </w:tcMar>
          </w:tcPr>
          <w:p>
            <w:pPr>
              <w:pStyle w:val="LOnormal"/>
              <w:widowControl w:val="false"/>
              <w:spacing w:lineRule="auto" w:line="240"/>
              <w:jc w:val="center"/>
              <w:rPr>
                <w:b/>
                <w:b/>
                <w:sz w:val="24"/>
                <w:szCs w:val="24"/>
              </w:rPr>
            </w:pPr>
            <w:r>
              <w:rPr>
                <w:b/>
                <w:sz w:val="24"/>
                <w:szCs w:val="24"/>
              </w:rPr>
              <w:t>Classificação</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NRF1</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both"/>
              <w:rPr>
                <w:sz w:val="24"/>
                <w:szCs w:val="24"/>
              </w:rPr>
            </w:pPr>
            <w:r>
              <w:rPr>
                <w:sz w:val="24"/>
                <w:szCs w:val="24"/>
              </w:rPr>
              <w:t>O software deve ser operacionalizado no sistema Windows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Compatibilidade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Essencial</w:t>
            </w:r>
          </w:p>
        </w:tc>
      </w:tr>
      <w:tr>
        <w:trPr/>
        <w:tc>
          <w:tcPr>
            <w:tcW w:w="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b/>
                <w:b/>
                <w:sz w:val="24"/>
                <w:szCs w:val="24"/>
              </w:rPr>
            </w:pPr>
            <w:r>
              <w:rPr>
                <w:b/>
                <w:sz w:val="24"/>
                <w:szCs w:val="24"/>
              </w:rPr>
              <w:t>NRF2</w:t>
            </w:r>
          </w:p>
        </w:tc>
        <w:tc>
          <w:tcPr>
            <w:tcW w:w="22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rPr/>
            </w:pPr>
            <w:r>
              <w:rPr>
                <w:sz w:val="24"/>
                <w:szCs w:val="24"/>
              </w:rPr>
              <w:t xml:space="preserve">O tempo de </w:t>
            </w:r>
            <w:commentRangeStart w:id="11"/>
            <w:r>
              <w:rPr>
                <w:sz w:val="24"/>
                <w:szCs w:val="24"/>
              </w:rPr>
              <w:t>resposta</w:t>
            </w:r>
            <w:ins w:id="36" w:author="Autor desconhecido" w:date="2019-10-21T10:47:00Z">
              <w:r>
                <w:rPr>
                  <w:sz w:val="24"/>
                  <w:szCs w:val="24"/>
                </w:rPr>
                <w:t xml:space="preserve"> em buscas de dados das amostras e usuários já </w:t>
              </w:r>
            </w:ins>
            <w:ins w:id="37" w:author="Autor desconhecido" w:date="2019-10-21T10:48:00Z">
              <w:r>
                <w:rPr>
                  <w:sz w:val="24"/>
                  <w:szCs w:val="24"/>
                </w:rPr>
                <w:t>armazenados</w:t>
              </w:r>
            </w:ins>
            <w:r>
              <w:rPr>
                <w:sz w:val="24"/>
                <w:szCs w:val="24"/>
              </w:rPr>
            </w:r>
            <w:commentRangeEnd w:id="11"/>
            <w:r>
              <w:commentReference w:id="11"/>
            </w:r>
            <w:r>
              <w:rPr>
                <w:sz w:val="24"/>
                <w:szCs w:val="24"/>
              </w:rPr>
              <w:t xml:space="preserve"> não deve ser superior à 10 segundos</w:t>
            </w:r>
          </w:p>
        </w:tc>
        <w:tc>
          <w:tcPr>
            <w:tcW w:w="29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Velocidade</w:t>
            </w:r>
          </w:p>
        </w:tc>
        <w:tc>
          <w:tcPr>
            <w:tcW w:w="32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FFFF" w:val="clear"/>
            <w:tcMar>
              <w:left w:w="70" w:type="dxa"/>
            </w:tcMar>
          </w:tcPr>
          <w:p>
            <w:pPr>
              <w:pStyle w:val="LOnormal"/>
              <w:widowControl w:val="false"/>
              <w:spacing w:lineRule="auto" w:line="240"/>
              <w:jc w:val="center"/>
              <w:rPr>
                <w:sz w:val="24"/>
                <w:szCs w:val="24"/>
              </w:rPr>
            </w:pPr>
            <w:r>
              <w:rPr>
                <w:sz w:val="24"/>
                <w:szCs w:val="24"/>
              </w:rPr>
              <w:t>Desejável</w:t>
            </w:r>
          </w:p>
        </w:tc>
      </w:tr>
    </w:tbl>
    <w:p>
      <w:pPr>
        <w:pStyle w:val="LOnormal"/>
        <w:jc w:val="both"/>
        <w:rPr>
          <w:sz w:val="24"/>
          <w:szCs w:val="24"/>
        </w:rPr>
      </w:pPr>
      <w:r>
        <w:rPr>
          <w:sz w:val="24"/>
          <w:szCs w:val="24"/>
        </w:rPr>
      </w:r>
    </w:p>
    <w:p>
      <w:pPr>
        <w:pStyle w:val="Ttulo2"/>
        <w:keepNext/>
        <w:keepLines w:val="false"/>
        <w:spacing w:before="360" w:after="80"/>
        <w:rPr>
          <w:b/>
          <w:b/>
          <w:sz w:val="24"/>
          <w:szCs w:val="24"/>
        </w:rPr>
      </w:pPr>
      <w:bookmarkStart w:id="6" w:name="_3ro1vnt05la"/>
      <w:bookmarkStart w:id="7" w:name="_3ro1vnt05la"/>
      <w:bookmarkEnd w:id="7"/>
      <w:r>
        <w:rPr>
          <w:b/>
          <w:sz w:val="24"/>
          <w:szCs w:val="24"/>
        </w:rPr>
      </w:r>
    </w:p>
    <w:p>
      <w:pPr>
        <w:pStyle w:val="Ttulo2"/>
        <w:keepNext/>
        <w:keepLines w:val="false"/>
        <w:spacing w:before="360" w:after="80"/>
        <w:rPr>
          <w:b/>
          <w:b/>
          <w:sz w:val="24"/>
          <w:szCs w:val="24"/>
        </w:rPr>
      </w:pPr>
      <w:bookmarkStart w:id="8" w:name="_77ktrnwxxrfy"/>
      <w:bookmarkStart w:id="9" w:name="_77ktrnwxxrfy"/>
      <w:bookmarkEnd w:id="9"/>
      <w:r>
        <w:rPr>
          <w:b/>
          <w:sz w:val="24"/>
          <w:szCs w:val="24"/>
        </w:rPr>
      </w:r>
    </w:p>
    <w:p>
      <w:pPr>
        <w:pStyle w:val="Ttulo2"/>
        <w:keepNext/>
        <w:keepLines w:val="false"/>
        <w:spacing w:before="360" w:after="80"/>
        <w:rPr>
          <w:sz w:val="24"/>
          <w:szCs w:val="24"/>
        </w:rPr>
      </w:pPr>
      <w:bookmarkStart w:id="10" w:name="_46b617gbcvp"/>
      <w:bookmarkEnd w:id="10"/>
      <w:r>
        <w:rPr>
          <w:b/>
          <w:sz w:val="24"/>
          <w:szCs w:val="24"/>
        </w:rPr>
        <w:t>Requisitos de Hardware</w:t>
      </w:r>
    </w:p>
    <w:p>
      <w:pPr>
        <w:pStyle w:val="LOnormal"/>
        <w:spacing w:before="240" w:after="0"/>
        <w:ind w:left="720" w:hanging="0"/>
        <w:rPr>
          <w:b/>
          <w:b/>
          <w:sz w:val="24"/>
          <w:szCs w:val="24"/>
        </w:rPr>
      </w:pPr>
      <w:r>
        <w:rPr>
          <w:b/>
          <w:sz w:val="24"/>
          <w:szCs w:val="24"/>
        </w:rPr>
        <w:t>11.1. Configuração Mínima</w:t>
      </w:r>
    </w:p>
    <w:p>
      <w:pPr>
        <w:pStyle w:val="LOnormal"/>
        <w:numPr>
          <w:ilvl w:val="0"/>
          <w:numId w:val="2"/>
        </w:numPr>
        <w:spacing w:before="240" w:after="0"/>
        <w:rPr>
          <w:sz w:val="24"/>
          <w:szCs w:val="24"/>
        </w:rPr>
      </w:pPr>
      <w:r>
        <w:rPr>
          <w:sz w:val="24"/>
          <w:szCs w:val="24"/>
        </w:rPr>
        <w:t>Sistema operacional : Windows 7</w:t>
      </w:r>
    </w:p>
    <w:p>
      <w:pPr>
        <w:pStyle w:val="LOnormal"/>
        <w:numPr>
          <w:ilvl w:val="0"/>
          <w:numId w:val="2"/>
        </w:numPr>
        <w:rPr>
          <w:sz w:val="24"/>
          <w:szCs w:val="24"/>
          <w:lang w:val="en-GB"/>
        </w:rPr>
      </w:pPr>
      <w:r>
        <w:rPr>
          <w:color w:val="222222"/>
          <w:sz w:val="24"/>
          <w:szCs w:val="24"/>
          <w:lang w:val="en-GB"/>
        </w:rPr>
        <w:t>Windows Server 2008 R2 SP1 (64 bits)</w:t>
      </w:r>
    </w:p>
    <w:p>
      <w:pPr>
        <w:pStyle w:val="LOnormal"/>
        <w:numPr>
          <w:ilvl w:val="0"/>
          <w:numId w:val="2"/>
        </w:numPr>
        <w:rPr>
          <w:sz w:val="24"/>
          <w:szCs w:val="24"/>
        </w:rPr>
      </w:pPr>
      <w:r>
        <w:rPr>
          <w:sz w:val="24"/>
          <w:szCs w:val="24"/>
        </w:rPr>
        <w:t>RAM : 1GB(32 bits)</w:t>
      </w:r>
    </w:p>
    <w:p>
      <w:pPr>
        <w:pStyle w:val="LOnormal"/>
        <w:numPr>
          <w:ilvl w:val="0"/>
          <w:numId w:val="2"/>
        </w:numPr>
        <w:rPr>
          <w:sz w:val="24"/>
          <w:szCs w:val="24"/>
        </w:rPr>
      </w:pPr>
      <w:r>
        <w:rPr>
          <w:sz w:val="24"/>
          <w:szCs w:val="24"/>
        </w:rPr>
        <w:t>Memória : 16 GB(32 bits)</w:t>
      </w:r>
    </w:p>
    <w:p>
      <w:pPr>
        <w:pStyle w:val="LOnormal"/>
        <w:numPr>
          <w:ilvl w:val="0"/>
          <w:numId w:val="2"/>
        </w:numPr>
        <w:shd w:val="clear" w:color="auto" w:fill="FFFFFF"/>
        <w:spacing w:before="0" w:after="60"/>
        <w:rPr>
          <w:sz w:val="24"/>
          <w:szCs w:val="24"/>
        </w:rPr>
      </w:pPr>
      <w:r>
        <w:rPr>
          <w:sz w:val="24"/>
          <w:szCs w:val="24"/>
        </w:rPr>
        <w:t>Processador de 32 bits (x86) ou 64 bits (x64) de 1 GHz</w:t>
      </w:r>
    </w:p>
    <w:p>
      <w:pPr>
        <w:pStyle w:val="LOnormal"/>
        <w:spacing w:before="240" w:after="0"/>
        <w:ind w:left="720" w:hanging="0"/>
        <w:rPr>
          <w:b/>
          <w:b/>
          <w:sz w:val="24"/>
          <w:szCs w:val="24"/>
        </w:rPr>
      </w:pPr>
      <w:r>
        <w:rPr>
          <w:b/>
          <w:sz w:val="24"/>
          <w:szCs w:val="24"/>
        </w:rPr>
        <w:t>11.2. Configuração Recomendada</w:t>
      </w:r>
    </w:p>
    <w:p>
      <w:pPr>
        <w:pStyle w:val="LOnormal"/>
        <w:numPr>
          <w:ilvl w:val="0"/>
          <w:numId w:val="1"/>
        </w:numPr>
        <w:spacing w:before="240" w:after="0"/>
        <w:rPr>
          <w:sz w:val="24"/>
          <w:szCs w:val="24"/>
        </w:rPr>
      </w:pPr>
      <w:r>
        <w:rPr>
          <w:sz w:val="24"/>
          <w:szCs w:val="24"/>
        </w:rPr>
        <w:t>Sistema operacional : Windows 10</w:t>
      </w:r>
      <w:r>
        <w:rPr>
          <w:color w:val="222222"/>
          <w:sz w:val="24"/>
          <w:szCs w:val="24"/>
        </w:rPr>
        <w:t xml:space="preserve"> ou versões posteriores</w:t>
      </w:r>
    </w:p>
    <w:p>
      <w:pPr>
        <w:pStyle w:val="LOnormal"/>
        <w:numPr>
          <w:ilvl w:val="0"/>
          <w:numId w:val="1"/>
        </w:numPr>
        <w:rPr>
          <w:color w:val="222222"/>
          <w:sz w:val="24"/>
          <w:szCs w:val="24"/>
        </w:rPr>
      </w:pPr>
      <w:r>
        <w:rPr>
          <w:color w:val="222222"/>
          <w:sz w:val="24"/>
          <w:szCs w:val="24"/>
        </w:rPr>
        <w:t>Windows Server 2012 e 2012 R2 (64 bits)</w:t>
      </w:r>
    </w:p>
    <w:p>
      <w:pPr>
        <w:pStyle w:val="LOnormal"/>
        <w:numPr>
          <w:ilvl w:val="0"/>
          <w:numId w:val="1"/>
        </w:numPr>
        <w:rPr>
          <w:color w:val="222222"/>
          <w:sz w:val="24"/>
          <w:szCs w:val="24"/>
        </w:rPr>
      </w:pPr>
      <w:r>
        <w:rPr>
          <w:color w:val="222222"/>
          <w:sz w:val="24"/>
          <w:szCs w:val="24"/>
        </w:rPr>
        <w:t>RAM: 4 GB(64 bits) ou maior</w:t>
      </w:r>
    </w:p>
    <w:p>
      <w:pPr>
        <w:pStyle w:val="LOnormal"/>
        <w:numPr>
          <w:ilvl w:val="0"/>
          <w:numId w:val="1"/>
        </w:numPr>
        <w:rPr>
          <w:color w:val="222222"/>
          <w:sz w:val="24"/>
          <w:szCs w:val="24"/>
        </w:rPr>
      </w:pPr>
      <w:r>
        <w:rPr>
          <w:color w:val="222222"/>
          <w:sz w:val="24"/>
          <w:szCs w:val="24"/>
        </w:rPr>
        <w:t>Memória :  20 GB(64 bits) ou maior</w:t>
      </w:r>
    </w:p>
    <w:p>
      <w:pPr>
        <w:pStyle w:val="LOnormal"/>
        <w:numPr>
          <w:ilvl w:val="0"/>
          <w:numId w:val="1"/>
        </w:numPr>
        <w:shd w:val="clear" w:color="auto" w:fill="FFFFFF"/>
        <w:spacing w:before="0" w:after="60"/>
        <w:rPr>
          <w:sz w:val="24"/>
          <w:szCs w:val="24"/>
        </w:rPr>
      </w:pPr>
      <w:r>
        <w:rPr>
          <w:color w:val="222222"/>
          <w:sz w:val="24"/>
          <w:szCs w:val="24"/>
        </w:rPr>
        <w:t>Processador: 2 GHz ou superior</w:t>
      </w:r>
    </w:p>
    <w:p>
      <w:pPr>
        <w:pStyle w:val="LOnormal"/>
        <w:spacing w:before="240" w:after="0"/>
        <w:rPr>
          <w:b/>
          <w:b/>
          <w:sz w:val="24"/>
          <w:szCs w:val="24"/>
        </w:rPr>
      </w:pPr>
      <w:r>
        <w:rPr>
          <w:b/>
          <w:sz w:val="24"/>
          <w:szCs w:val="24"/>
        </w:rPr>
      </w:r>
    </w:p>
    <w:p>
      <w:pPr>
        <w:pStyle w:val="LOnormal"/>
        <w:spacing w:before="240" w:after="240"/>
        <w:rPr>
          <w:b/>
          <w:b/>
          <w:sz w:val="24"/>
          <w:szCs w:val="24"/>
        </w:rPr>
      </w:pPr>
      <w:r>
        <w:rPr>
          <w:b/>
          <w:sz w:val="24"/>
          <w:szCs w:val="24"/>
        </w:rPr>
        <w:t>9.</w:t>
      </w:r>
      <w:r>
        <w:rPr>
          <w:sz w:val="24"/>
          <w:szCs w:val="24"/>
        </w:rPr>
        <w:t xml:space="preserve"> </w:t>
      </w:r>
      <w:r>
        <w:rPr>
          <w:b/>
          <w:sz w:val="24"/>
          <w:szCs w:val="24"/>
        </w:rPr>
        <w:t>Ferramentas de Desenvolvimento e Licença de Uso</w:t>
      </w:r>
    </w:p>
    <w:p>
      <w:pPr>
        <w:pStyle w:val="LOnormal"/>
        <w:numPr>
          <w:ilvl w:val="0"/>
          <w:numId w:val="3"/>
        </w:numPr>
        <w:spacing w:before="240" w:after="0"/>
        <w:rPr>
          <w:sz w:val="24"/>
          <w:szCs w:val="24"/>
          <w:lang w:val="en-GB"/>
        </w:rPr>
      </w:pPr>
      <w:r>
        <w:rPr>
          <w:sz w:val="24"/>
          <w:szCs w:val="24"/>
          <w:lang w:val="en-GB"/>
        </w:rPr>
        <w:t>LibreOffice Writer, Lesser General Public License (LGPLv3) e Mozila Public License (MPL);</w:t>
        <w:tab/>
      </w:r>
    </w:p>
    <w:p>
      <w:pPr>
        <w:pStyle w:val="LOnormal"/>
        <w:numPr>
          <w:ilvl w:val="0"/>
          <w:numId w:val="3"/>
        </w:numPr>
        <w:rPr>
          <w:sz w:val="24"/>
          <w:szCs w:val="24"/>
          <w:lang w:val="en-GB"/>
        </w:rPr>
      </w:pPr>
      <w:r>
        <w:rPr>
          <w:sz w:val="24"/>
          <w:szCs w:val="24"/>
          <w:lang w:val="en-GB"/>
        </w:rPr>
        <w:t xml:space="preserve">MySQL WorkBench, General Public License (GPL); </w:t>
        <w:tab/>
        <w:tab/>
      </w:r>
    </w:p>
    <w:p>
      <w:pPr>
        <w:pStyle w:val="LOnormal"/>
        <w:numPr>
          <w:ilvl w:val="0"/>
          <w:numId w:val="3"/>
        </w:numPr>
        <w:spacing w:before="0" w:after="240"/>
        <w:rPr>
          <w:sz w:val="24"/>
          <w:szCs w:val="24"/>
          <w:lang w:val="en-GB"/>
        </w:rPr>
      </w:pPr>
      <w:r>
        <w:rPr>
          <w:sz w:val="24"/>
          <w:szCs w:val="24"/>
          <w:lang w:val="en-GB"/>
        </w:rPr>
        <w:t xml:space="preserve">Eclipse Photon, Eclipse Public License (EPL). </w:t>
        <w:tab/>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icélio" w:date="2019-10-21T08:19:00Z" w:initials="Daricélio">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position w:val="0"/>
          <w:sz w:val="22"/>
          <w:sz w:val="22"/>
          <w:szCs w:val="22"/>
          <w:u w:val="none"/>
          <w:vertAlign w:val="baseline"/>
          <w:em w:val="none"/>
          <w:lang w:bidi="ar-SA" w:val="pt-BR" w:eastAsia="pt-BR"/>
        </w:rPr>
        <w:t xml:space="preserve">Muito vago. Necessita explicitar o contexto e as dificuldades para então destacacar (de forma mais completa) o problema. </w:t>
      </w:r>
    </w:p>
  </w:comment>
  <w:comment w:id="1" w:author="Daricélio" w:date="2019-10-21T08:21:00Z" w:initials="Daricélio">
    <w:p>
      <w:r>
        <w:rPr>
          <w:rFonts w:ascii="Liberation Serif" w:hAnsi="Liberation Serif" w:eastAsia="DejaVu Sans" w:cs="DejaVu Sans"/>
          <w:color w:val="00000A"/>
          <w:sz w:val="24"/>
          <w:szCs w:val="24"/>
          <w:lang w:val="en-US" w:eastAsia="en-US" w:bidi="en-US"/>
        </w:rPr>
        <w:t>Idem. Tente mostrar o que ocorre caso o software não seja desenvolvido? Quais as dificuldades atuais que precisam ser sanadas? Atualmente o processo é confiável, célere, não redundante, etc?</w:t>
      </w:r>
    </w:p>
  </w:comment>
  <w:comment w:id="2" w:author="Daricélio" w:date="2019-10-21T08:21:00Z" w:initials="Daricélio">
    <w:p>
      <w:r>
        <w:rPr>
          <w:rFonts w:ascii="Liberation Serif" w:hAnsi="Liberation Serif" w:eastAsia="DejaVu Sans" w:cs="DejaVu Sans"/>
          <w:color w:val="00000A"/>
          <w:sz w:val="24"/>
          <w:szCs w:val="24"/>
          <w:lang w:val="en-US" w:eastAsia="en-US" w:bidi="en-US"/>
        </w:rPr>
        <w:t>Isso talvez seja do item 1.</w:t>
      </w:r>
    </w:p>
  </w:comment>
  <w:comment w:id="3" w:author="Daricélio" w:date="2019-10-21T08:21:00Z" w:initials="Daricélio">
    <w:p>
      <w:r>
        <w:rPr>
          <w:rFonts w:ascii="Liberation Serif" w:hAnsi="Liberation Serif" w:eastAsia="DejaVu Sans" w:cs="DejaVu Sans"/>
          <w:color w:val="00000A"/>
          <w:sz w:val="24"/>
          <w:szCs w:val="24"/>
          <w:lang w:val="en-US" w:eastAsia="en-US" w:bidi="en-US"/>
        </w:rPr>
        <w:t>Isso não justifica a viabilidade técnica? Veja o comentário deste tópico na versão original.</w:t>
      </w:r>
    </w:p>
  </w:comment>
  <w:comment w:id="4" w:author="" w:date="0-00-00T00:00:00Z" w:initials="">
    <w:p>
      <w:r>
        <w:rPr>
          <w:rFonts w:ascii="Liberation Serif" w:hAnsi="Liberation Serif" w:eastAsia="DejaVu Sans" w:cs="DejaVu Sans"/>
          <w:color w:val="auto"/>
          <w:sz w:val="24"/>
          <w:szCs w:val="24"/>
          <w:lang w:val="en-US" w:eastAsia="en-US" w:bidi="en-US"/>
        </w:rPr>
      </w:r>
    </w:p>
  </w:comment>
  <w:comment w:id="5" w:author="Daricélio" w:date="2019-10-21T08:22:00Z" w:initials="Daricélio">
    <w:p>
      <w:r>
        <w:rPr>
          <w:rFonts w:ascii="Liberation Serif" w:hAnsi="Liberation Serif" w:eastAsia="DejaVu Sans" w:cs="DejaVu Sans"/>
          <w:color w:val="00000A"/>
          <w:sz w:val="24"/>
          <w:szCs w:val="24"/>
          <w:lang w:val="en-US" w:eastAsia="en-US" w:bidi="en-US"/>
        </w:rPr>
        <w:t>Pq?</w:t>
      </w:r>
    </w:p>
  </w:comment>
  <w:comment w:id="6" w:author="" w:date="0-00-00T00:00:00Z" w:initials="">
    <w:p>
      <w:r>
        <w:rPr>
          <w:rFonts w:ascii="Liberation Serif" w:hAnsi="Liberation Serif" w:eastAsia="DejaVu Sans" w:cs="DejaVu Sans"/>
          <w:color w:val="auto"/>
          <w:sz w:val="24"/>
          <w:szCs w:val="24"/>
          <w:lang w:val="en-US" w:eastAsia="en-US" w:bidi="en-US"/>
        </w:rPr>
      </w:r>
    </w:p>
  </w:comment>
  <w:comment w:id="7" w:author="Daricélio" w:date="2019-10-21T08:22:00Z" w:initials="Daricélio">
    <w:p>
      <w:r>
        <w:rPr>
          <w:rFonts w:ascii="Liberation Serif" w:hAnsi="Liberation Serif" w:eastAsia="DejaVu Sans" w:cs="DejaVu Sans"/>
          <w:color w:val="00000A"/>
          <w:sz w:val="24"/>
          <w:szCs w:val="24"/>
          <w:lang w:val="en-US" w:eastAsia="en-US" w:bidi="en-US"/>
        </w:rPr>
        <w:t>E no estado e na UFAC?</w:t>
      </w:r>
    </w:p>
  </w:comment>
  <w:comment w:id="8" w:author="Daricélio" w:date="2019-10-21T08:22:00Z" w:initials="Daricélio">
    <w:p>
      <w:r>
        <w:rPr>
          <w:rFonts w:ascii="Liberation Serif" w:hAnsi="Liberation Serif" w:eastAsia="DejaVu Sans" w:cs="DejaVu Sans"/>
          <w:color w:val="00000A"/>
          <w:sz w:val="24"/>
          <w:szCs w:val="24"/>
          <w:lang w:val="en-US" w:eastAsia="en-US" w:bidi="en-US"/>
        </w:rPr>
        <w:t>Similiar?</w:t>
      </w:r>
    </w:p>
  </w:comment>
  <w:comment w:id="9" w:author="Daricélio" w:date="2019-10-21T08:24:00Z" w:initials="Daricélio">
    <w:p>
      <w:r>
        <w:rPr>
          <w:rFonts w:ascii="Liberation Serif" w:hAnsi="Liberation Serif" w:eastAsia="DejaVu Sans" w:cs="DejaVu Sans"/>
          <w:color w:val="00000A"/>
          <w:sz w:val="24"/>
          <w:szCs w:val="24"/>
          <w:lang w:val="en-US" w:eastAsia="en-US" w:bidi="en-US"/>
        </w:rPr>
        <w:t>Isso não é um requisito não funcional?</w:t>
      </w:r>
    </w:p>
  </w:comment>
  <w:comment w:id="10" w:author="Daricélio" w:date="2019-10-21T08:25:00Z" w:initials="Daricélio">
    <w:p>
      <w:r>
        <w:rPr>
          <w:rFonts w:ascii="Liberation Serif" w:hAnsi="Liberation Serif" w:eastAsia="DejaVu Sans" w:cs="DejaVu Sans"/>
          <w:color w:val="00000A"/>
          <w:sz w:val="24"/>
          <w:szCs w:val="24"/>
          <w:lang w:val="en-US" w:eastAsia="en-US" w:bidi="en-US"/>
        </w:rPr>
        <w:t>Ele executa tbm as mesmas atividades dos estagiários?</w:t>
      </w:r>
    </w:p>
  </w:comment>
  <w:comment w:id="11" w:author="Daricélio" w:date="2019-10-21T08:26:00Z" w:initials="Daricélio">
    <w:p>
      <w:r>
        <w:rPr>
          <w:rFonts w:ascii="Liberation Serif" w:hAnsi="Liberation Serif" w:eastAsia="DejaVu Sans" w:cs="DejaVu Sans"/>
          <w:color w:val="00000A"/>
          <w:sz w:val="24"/>
          <w:szCs w:val="24"/>
          <w:lang w:val="en-US" w:eastAsia="en-US" w:bidi="en-US"/>
        </w:rPr>
        <w:t>A que? A todas as operações?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160" w:hanging="360"/>
      </w:pPr>
      <w:rPr>
        <w:rFonts w:ascii="Wingdings" w:hAnsi="Wingdings" w:cs="Wingdings" w:hint="default"/>
        <w:sz w:val="24"/>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3">
    <w:lvl w:ilvl="0">
      <w:start w:val="1"/>
      <w:numFmt w:val="lowerLetter"/>
      <w:lvlText w:val="%1."/>
      <w:lvlJc w:val="left"/>
      <w:pPr>
        <w:ind w:left="1440" w:hanging="360"/>
      </w:pPr>
      <w:rPr>
        <w:sz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trackRevisions/>
  <w:defaultTabStop w:val="72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pt-BR" w:bidi="ar-SA"/>
    </w:rPr>
  </w:style>
  <w:style w:type="paragraph" w:styleId="Ttulo1">
    <w:name w:val="Heading 1"/>
    <w:basedOn w:val="Ttulo"/>
    <w:qFormat/>
    <w:rsid w:val="0091562b"/>
    <w:pPr>
      <w:keepNext/>
      <w:keepLines/>
      <w:widowControl w:val="false"/>
      <w:bidi w:val="0"/>
      <w:spacing w:before="400" w:after="120"/>
      <w:jc w:val="left"/>
      <w:outlineLvl w:val="0"/>
    </w:pPr>
    <w:rPr>
      <w:rFonts w:ascii="Arial" w:hAnsi="Arial" w:eastAsia="Arial" w:cs="Arial"/>
      <w:color w:val="00000A"/>
      <w:sz w:val="40"/>
      <w:szCs w:val="40"/>
      <w:lang w:val="pt-BR" w:eastAsia="pt-BR" w:bidi="ar-SA"/>
    </w:rPr>
  </w:style>
  <w:style w:type="paragraph" w:styleId="Ttulo2">
    <w:name w:val="Heading 2"/>
    <w:basedOn w:val="Ttulo"/>
    <w:qFormat/>
    <w:rsid w:val="0091562b"/>
    <w:pPr>
      <w:keepNext/>
      <w:keepLines/>
      <w:widowControl w:val="false"/>
      <w:bidi w:val="0"/>
      <w:spacing w:before="360" w:after="120"/>
      <w:jc w:val="left"/>
      <w:outlineLvl w:val="1"/>
    </w:pPr>
    <w:rPr>
      <w:rFonts w:ascii="Arial" w:hAnsi="Arial" w:eastAsia="Arial" w:cs="Arial"/>
      <w:color w:val="00000A"/>
      <w:sz w:val="32"/>
      <w:szCs w:val="32"/>
      <w:lang w:val="pt-BR" w:eastAsia="pt-BR" w:bidi="ar-SA"/>
    </w:rPr>
  </w:style>
  <w:style w:type="paragraph" w:styleId="Ttulo3">
    <w:name w:val="Heading 3"/>
    <w:basedOn w:val="Ttulo"/>
    <w:qFormat/>
    <w:rsid w:val="0091562b"/>
    <w:pPr>
      <w:keepNext/>
      <w:keepLines/>
      <w:widowControl w:val="false"/>
      <w:bidi w:val="0"/>
      <w:spacing w:before="320" w:after="80"/>
      <w:jc w:val="left"/>
      <w:outlineLvl w:val="2"/>
    </w:pPr>
    <w:rPr>
      <w:rFonts w:ascii="Arial" w:hAnsi="Arial" w:eastAsia="Arial" w:cs="Arial"/>
      <w:color w:val="434343"/>
      <w:sz w:val="28"/>
      <w:szCs w:val="28"/>
      <w:lang w:val="pt-BR" w:eastAsia="pt-BR" w:bidi="ar-SA"/>
    </w:rPr>
  </w:style>
  <w:style w:type="paragraph" w:styleId="Ttulo4">
    <w:name w:val="Heading 4"/>
    <w:basedOn w:val="Ttulo"/>
    <w:qFormat/>
    <w:rsid w:val="0091562b"/>
    <w:pPr>
      <w:keepNext/>
      <w:keepLines/>
      <w:widowControl w:val="false"/>
      <w:bidi w:val="0"/>
      <w:spacing w:before="280" w:after="80"/>
      <w:jc w:val="left"/>
      <w:outlineLvl w:val="3"/>
    </w:pPr>
    <w:rPr>
      <w:rFonts w:ascii="Arial" w:hAnsi="Arial" w:eastAsia="Arial" w:cs="Arial"/>
      <w:color w:val="666666"/>
      <w:sz w:val="24"/>
      <w:szCs w:val="24"/>
      <w:lang w:val="pt-BR" w:eastAsia="pt-BR" w:bidi="ar-SA"/>
    </w:rPr>
  </w:style>
  <w:style w:type="paragraph" w:styleId="Ttulo5">
    <w:name w:val="Heading 5"/>
    <w:basedOn w:val="Ttulo"/>
    <w:qFormat/>
    <w:rsid w:val="0091562b"/>
    <w:pPr>
      <w:keepNext/>
      <w:keepLines/>
      <w:widowControl w:val="false"/>
      <w:bidi w:val="0"/>
      <w:spacing w:before="240" w:after="80"/>
      <w:jc w:val="left"/>
      <w:outlineLvl w:val="4"/>
    </w:pPr>
    <w:rPr>
      <w:rFonts w:ascii="Arial" w:hAnsi="Arial" w:eastAsia="Arial" w:cs="Arial"/>
      <w:color w:val="666666"/>
      <w:sz w:val="22"/>
      <w:szCs w:val="22"/>
      <w:lang w:val="pt-BR" w:eastAsia="pt-BR" w:bidi="ar-SA"/>
    </w:rPr>
  </w:style>
  <w:style w:type="paragraph" w:styleId="Ttulo6">
    <w:name w:val="Heading 6"/>
    <w:basedOn w:val="Ttulo"/>
    <w:qFormat/>
    <w:rsid w:val="0091562b"/>
    <w:pPr>
      <w:keepNext/>
      <w:keepLines/>
      <w:widowControl w:val="false"/>
      <w:bidi w:val="0"/>
      <w:spacing w:before="240" w:after="80"/>
      <w:jc w:val="left"/>
      <w:outlineLvl w:val="5"/>
    </w:pPr>
    <w:rPr>
      <w:rFonts w:ascii="Arial" w:hAnsi="Arial" w:eastAsia="Arial" w:cs="Arial"/>
      <w:i/>
      <w:color w:val="666666"/>
      <w:sz w:val="22"/>
      <w:szCs w:val="22"/>
      <w:lang w:val="pt-BR" w:eastAsia="pt-BR"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7aaa"/>
    <w:rPr>
      <w:sz w:val="16"/>
      <w:szCs w:val="16"/>
    </w:rPr>
  </w:style>
  <w:style w:type="character" w:styleId="TextodecomentrioChar" w:customStyle="1">
    <w:name w:val="Texto de comentário Char"/>
    <w:basedOn w:val="DefaultParagraphFont"/>
    <w:link w:val="Textodecomentrio"/>
    <w:uiPriority w:val="99"/>
    <w:semiHidden/>
    <w:qFormat/>
    <w:rsid w:val="00837aaa"/>
    <w:rPr>
      <w:sz w:val="20"/>
      <w:szCs w:val="20"/>
    </w:rPr>
  </w:style>
  <w:style w:type="character" w:styleId="AssuntodocomentrioChar" w:customStyle="1">
    <w:name w:val="Assunto do comentário Char"/>
    <w:basedOn w:val="TextodecomentrioChar"/>
    <w:link w:val="Assuntodocomentrio"/>
    <w:uiPriority w:val="99"/>
    <w:semiHidden/>
    <w:qFormat/>
    <w:rsid w:val="00837aaa"/>
    <w:rPr>
      <w:b/>
      <w:bCs/>
    </w:rPr>
  </w:style>
  <w:style w:type="character" w:styleId="TextodebaloChar" w:customStyle="1">
    <w:name w:val="Texto de balão Char"/>
    <w:basedOn w:val="DefaultParagraphFont"/>
    <w:link w:val="Textodebalo"/>
    <w:uiPriority w:val="99"/>
    <w:semiHidden/>
    <w:qFormat/>
    <w:rsid w:val="00837aaa"/>
    <w:rPr>
      <w:rFonts w:ascii="Tahoma" w:hAnsi="Tahoma" w:cs="Tahoma"/>
      <w:sz w:val="16"/>
      <w:szCs w:val="16"/>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Wingdings"/>
      <w:sz w:val="24"/>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sz w:val="24"/>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sz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customStyle="1">
    <w:name w:val="LO-normal"/>
    <w:qFormat/>
    <w:rsid w:val="0091562b"/>
    <w:pPr>
      <w:widowControl/>
      <w:bidi w:val="0"/>
      <w:jc w:val="left"/>
    </w:pPr>
    <w:rPr>
      <w:rFonts w:ascii="Arial" w:hAnsi="Arial" w:eastAsia="Arial" w:cs="Arial"/>
      <w:color w:val="00000A"/>
      <w:sz w:val="22"/>
      <w:szCs w:val="22"/>
      <w:lang w:val="pt-BR" w:eastAsia="pt-BR" w:bidi="ar-SA"/>
    </w:rPr>
  </w:style>
  <w:style w:type="paragraph" w:styleId="Ttulododocumento">
    <w:name w:val="Title"/>
    <w:basedOn w:val="LOnormal"/>
    <w:qFormat/>
    <w:rsid w:val="0091562b"/>
    <w:pPr>
      <w:keepNext/>
      <w:keepLines/>
      <w:spacing w:before="0" w:after="60"/>
    </w:pPr>
    <w:rPr>
      <w:sz w:val="52"/>
      <w:szCs w:val="52"/>
    </w:rPr>
  </w:style>
  <w:style w:type="paragraph" w:styleId="Subttulo">
    <w:name w:val="Subtitle"/>
    <w:basedOn w:val="LOnormal"/>
    <w:qFormat/>
    <w:rsid w:val="0091562b"/>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837aaa"/>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837aaa"/>
    <w:pPr/>
    <w:rPr>
      <w:b/>
      <w:bCs/>
    </w:rPr>
  </w:style>
  <w:style w:type="paragraph" w:styleId="BalloonText">
    <w:name w:val="Balloon Text"/>
    <w:basedOn w:val="Normal"/>
    <w:link w:val="TextodebaloChar"/>
    <w:uiPriority w:val="99"/>
    <w:semiHidden/>
    <w:unhideWhenUsed/>
    <w:qFormat/>
    <w:rsid w:val="00837aaa"/>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91562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Application>LibreOffice/5.1.6.2$Linux_X86_64 LibreOffice_project/10m0$Build-2</Application>
  <Pages>7</Pages>
  <Words>662</Words>
  <Characters>3755</Characters>
  <CharactersWithSpaces>4286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2019-10-21T10:13:00Z</dcterms:created>
  <dc:creator/>
  <dc:description/>
  <dc:language>pt-BR</dc:language>
  <cp:lastModifiedBy/>
  <dcterms:modified xsi:type="dcterms:W3CDTF">2019-10-23T21:32:58Z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